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04E5" w:rsidRDefault="001B7D3D">
      <w:pPr>
        <w:pStyle w:val="Title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>: [xxx]</w:t>
      </w:r>
    </w:p>
    <w:p w14:paraId="00000002" w14:textId="15E9F845" w:rsidR="008A04E5" w:rsidRDefault="007A4230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630529998"/>
        </w:sdtPr>
        <w:sdtEndPr/>
        <w:sdtContent>
          <w:proofErr w:type="spellStart"/>
          <w:r w:rsidR="00302F09">
            <w:rPr>
              <w:rFonts w:ascii="Montserrat" w:eastAsia="Montserrat" w:hAnsi="Montserrat" w:cs="Montserrat"/>
            </w:rPr>
            <w:t>Hoàng</w:t>
          </w:r>
          <w:proofErr w:type="spellEnd"/>
          <w:r w:rsidR="00302F09">
            <w:rPr>
              <w:rFonts w:ascii="Montserrat" w:eastAsia="Montserrat" w:hAnsi="Montserrat" w:cs="Montserrat"/>
            </w:rPr>
            <w:t xml:space="preserve"> </w:t>
          </w:r>
          <w:proofErr w:type="spellStart"/>
          <w:r w:rsidR="00302F09">
            <w:rPr>
              <w:rFonts w:ascii="Montserrat" w:eastAsia="Montserrat" w:hAnsi="Montserrat" w:cs="Montserrat"/>
            </w:rPr>
            <w:t>Văn</w:t>
          </w:r>
          <w:proofErr w:type="spellEnd"/>
          <w:r w:rsidR="00302F09">
            <w:rPr>
              <w:rFonts w:ascii="Montserrat" w:eastAsia="Montserrat" w:hAnsi="Montserrat" w:cs="Montserrat"/>
            </w:rPr>
            <w:t xml:space="preserve"> </w:t>
          </w:r>
          <w:proofErr w:type="spellStart"/>
          <w:r w:rsidR="00302F09">
            <w:rPr>
              <w:rFonts w:ascii="Montserrat" w:eastAsia="Montserrat" w:hAnsi="Montserrat" w:cs="Montserrat"/>
            </w:rPr>
            <w:t>Tiến</w:t>
          </w:r>
          <w:proofErr w:type="spellEnd"/>
        </w:sdtContent>
      </w:sdt>
      <w:sdt>
        <w:sdtPr>
          <w:tag w:val="goog_rdk_2"/>
          <w:id w:val="1943716897"/>
        </w:sdtPr>
        <w:sdtEndPr/>
        <w:sdtContent>
          <w:del w:id="0" w:author="Pozo Nguyễn" w:date="2023-01-31T08:21:00Z">
            <w:r w:rsidR="001B7D3D">
              <w:rPr>
                <w:rFonts w:ascii="Montserrat" w:eastAsia="Montserrat" w:hAnsi="Montserrat" w:cs="Montserrat"/>
              </w:rPr>
              <w:delText>&lt;H</w:delText>
            </w:r>
          </w:del>
        </w:sdtContent>
      </w:sdt>
    </w:p>
    <w:p w14:paraId="00000003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điểm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chính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yếu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(</w:t>
      </w:r>
      <w:proofErr w:type="spellStart"/>
      <w:r>
        <w:rPr>
          <w:rFonts w:ascii="Montserrat" w:eastAsia="Montserrat" w:hAnsi="Montserrat" w:cs="Montserrat"/>
        </w:rPr>
        <w:t>tập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trung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ý </w:t>
      </w:r>
      <w:proofErr w:type="spellStart"/>
      <w:r>
        <w:rPr>
          <w:rFonts w:ascii="Montserrat" w:eastAsia="Montserrat" w:hAnsi="Montserrat" w:cs="Montserrat"/>
        </w:rPr>
        <w:t>tưởng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khái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dữ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liệu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lẻ</w:t>
      </w:r>
      <w:proofErr w:type="spellEnd"/>
      <w:r>
        <w:rPr>
          <w:rFonts w:ascii="Montserrat" w:eastAsia="Montserrat" w:hAnsi="Montserrat" w:cs="Montserrat"/>
        </w:rPr>
        <w:t xml:space="preserve">)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04" w14:textId="6D3DAF71" w:rsidR="008A04E5" w:rsidRDefault="001B7D3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(Guideline: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dùng</w:t>
      </w:r>
      <w:proofErr w:type="spellEnd"/>
      <w:r>
        <w:rPr>
          <w:rFonts w:ascii="Montserrat" w:eastAsia="Montserrat" w:hAnsi="Montserrat" w:cs="Montserrat"/>
        </w:rPr>
        <w:t xml:space="preserve"> Cornell Note </w:t>
      </w:r>
      <w:proofErr w:type="spellStart"/>
      <w:r>
        <w:rPr>
          <w:rFonts w:ascii="Montserrat" w:eastAsia="Montserrat" w:hAnsi="Montserrat" w:cs="Montserrat"/>
        </w:rPr>
        <w:t>hoặc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Mindmap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trong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trình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trước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khi</w:t>
      </w:r>
      <w:proofErr w:type="spellEnd"/>
      <w:r>
        <w:rPr>
          <w:rFonts w:ascii="Montserrat" w:eastAsia="Montserrat" w:hAnsi="Montserrat" w:cs="Montserrat"/>
        </w:rPr>
        <w:t xml:space="preserve">  </w:t>
      </w:r>
      <w:proofErr w:type="spellStart"/>
      <w:r>
        <w:rPr>
          <w:rFonts w:ascii="Montserrat" w:eastAsia="Montserrat" w:hAnsi="Montserrat" w:cs="Montserrat"/>
        </w:rPr>
        <w:t>tóm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tắt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dưới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đọng</w:t>
      </w:r>
      <w:proofErr w:type="spellEnd"/>
      <w:r>
        <w:rPr>
          <w:rFonts w:ascii="Montserrat" w:eastAsia="Montserrat" w:hAnsi="Montserrat" w:cs="Montserrat"/>
        </w:rPr>
        <w:t xml:space="preserve"> ở </w:t>
      </w:r>
      <w:proofErr w:type="spellStart"/>
      <w:r>
        <w:rPr>
          <w:rFonts w:ascii="Montserrat" w:eastAsia="Montserrat" w:hAnsi="Montserrat" w:cs="Montserrat"/>
        </w:rPr>
        <w:t>đây</w:t>
      </w:r>
      <w:proofErr w:type="spellEnd"/>
      <w:r>
        <w:rPr>
          <w:rFonts w:ascii="Montserrat" w:eastAsia="Montserrat" w:hAnsi="Montserrat" w:cs="Montserrat"/>
        </w:rPr>
        <w:t xml:space="preserve">)  </w:t>
      </w:r>
    </w:p>
    <w:p w14:paraId="7280713E" w14:textId="34863332" w:rsidR="0081530A" w:rsidRPr="0081530A" w:rsidRDefault="0081530A" w:rsidP="0081530A">
      <w:pPr>
        <w:pStyle w:val="ListParagraph"/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Hiểu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vê</w:t>
      </w:r>
      <w:proofErr w:type="spellEnd"/>
      <w:r>
        <w:rPr>
          <w:rFonts w:ascii="Montserrat" w:eastAsia="Montserrat" w:hAnsi="Montserrat" w:cs="Montserrat"/>
        </w:rPr>
        <w:t xml:space="preserve">̀ </w:t>
      </w:r>
      <w:proofErr w:type="spellStart"/>
      <w:r>
        <w:rPr>
          <w:rFonts w:ascii="Montserrat" w:eastAsia="Montserrat" w:hAnsi="Montserrat" w:cs="Montserrat"/>
        </w:rPr>
        <w:t>các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tính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năng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cũng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lợi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ích</w:t>
      </w:r>
      <w:proofErr w:type="spellEnd"/>
      <w:r>
        <w:rPr>
          <w:rFonts w:ascii="Montserrat" w:eastAsia="Montserrat" w:hAnsi="Montserrat" w:cs="Montserrat"/>
        </w:rPr>
        <w:t xml:space="preserve"> mà HTML CSS </w:t>
      </w:r>
      <w:proofErr w:type="spellStart"/>
      <w:r>
        <w:rPr>
          <w:rFonts w:ascii="Montserrat" w:eastAsia="Montserrat" w:hAnsi="Montserrat" w:cs="Montserrat"/>
        </w:rPr>
        <w:t>mang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lại</w:t>
      </w:r>
      <w:proofErr w:type="spellEnd"/>
      <w:r>
        <w:rPr>
          <w:rFonts w:ascii="Montserrat" w:eastAsia="Montserrat" w:hAnsi="Montserrat" w:cs="Montserrat"/>
        </w:rPr>
        <w:t>.</w:t>
      </w:r>
    </w:p>
    <w:p w14:paraId="00000006" w14:textId="220AB5A1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thích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tượng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nội</w:t>
      </w:r>
      <w:proofErr w:type="spellEnd"/>
      <w:r>
        <w:rPr>
          <w:rFonts w:ascii="Montserrat" w:eastAsia="Montserrat" w:hAnsi="Montserrat" w:cs="Montserrat"/>
        </w:rPr>
        <w:t xml:space="preserve"> dung </w:t>
      </w:r>
      <w:proofErr w:type="spellStart"/>
      <w:r>
        <w:rPr>
          <w:rFonts w:ascii="Montserrat" w:eastAsia="Montserrat" w:hAnsi="Montserrat" w:cs="Montserrat"/>
        </w:rPr>
        <w:t>nào</w:t>
      </w:r>
      <w:proofErr w:type="spellEnd"/>
      <w:r>
        <w:rPr>
          <w:rFonts w:ascii="Montserrat" w:eastAsia="Montserrat" w:hAnsi="Montserrat" w:cs="Montserrat"/>
        </w:rPr>
        <w:t xml:space="preserve">? </w:t>
      </w:r>
      <w:r w:rsidR="00302F09">
        <w:rPr>
          <w:rFonts w:ascii="Montserrat" w:eastAsia="Montserrat" w:hAnsi="Montserrat" w:cs="Montserrat"/>
        </w:rPr>
        <w:br/>
        <w:t xml:space="preserve">- </w:t>
      </w:r>
      <w:proofErr w:type="spellStart"/>
      <w:r w:rsidR="0081530A">
        <w:rPr>
          <w:rFonts w:ascii="Montserrat" w:eastAsia="Montserrat" w:hAnsi="Montserrat" w:cs="Montserrat"/>
        </w:rPr>
        <w:t>ấn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tượng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với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cách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trang</w:t>
      </w:r>
      <w:proofErr w:type="spellEnd"/>
      <w:r w:rsidR="0081530A">
        <w:rPr>
          <w:rFonts w:ascii="Montserrat" w:eastAsia="Montserrat" w:hAnsi="Montserrat" w:cs="Montserrat"/>
        </w:rPr>
        <w:t xml:space="preserve"> trí font </w:t>
      </w:r>
      <w:proofErr w:type="spellStart"/>
      <w:r w:rsidR="0081530A">
        <w:rPr>
          <w:rFonts w:ascii="Montserrat" w:eastAsia="Montserrat" w:hAnsi="Montserrat" w:cs="Montserrat"/>
        </w:rPr>
        <w:t>chư</w:t>
      </w:r>
      <w:proofErr w:type="spellEnd"/>
      <w:r w:rsidR="0081530A">
        <w:rPr>
          <w:rFonts w:ascii="Montserrat" w:eastAsia="Montserrat" w:hAnsi="Montserrat" w:cs="Montserrat"/>
        </w:rPr>
        <w:t xml:space="preserve">̃ </w:t>
      </w:r>
      <w:proofErr w:type="spellStart"/>
      <w:r w:rsidR="0081530A">
        <w:rPr>
          <w:rFonts w:ascii="Montserrat" w:eastAsia="Montserrat" w:hAnsi="Montserrat" w:cs="Montserrat"/>
        </w:rPr>
        <w:t>đê</w:t>
      </w:r>
      <w:proofErr w:type="spellEnd"/>
      <w:r w:rsidR="0081530A">
        <w:rPr>
          <w:rFonts w:ascii="Montserrat" w:eastAsia="Montserrat" w:hAnsi="Montserrat" w:cs="Montserrat"/>
        </w:rPr>
        <w:t xml:space="preserve">̉ </w:t>
      </w:r>
      <w:proofErr w:type="spellStart"/>
      <w:r w:rsidR="0081530A">
        <w:rPr>
          <w:rFonts w:ascii="Montserrat" w:eastAsia="Montserrat" w:hAnsi="Montserrat" w:cs="Montserrat"/>
        </w:rPr>
        <w:t>khiến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trang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văn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bản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đo</w:t>
      </w:r>
      <w:proofErr w:type="spellEnd"/>
      <w:r w:rsidR="0081530A">
        <w:rPr>
          <w:rFonts w:ascii="Montserrat" w:eastAsia="Montserrat" w:hAnsi="Montserrat" w:cs="Montserrat"/>
        </w:rPr>
        <w:t xml:space="preserve">́ </w:t>
      </w:r>
      <w:proofErr w:type="spellStart"/>
      <w:r w:rsidR="0081530A">
        <w:rPr>
          <w:rFonts w:ascii="Montserrat" w:eastAsia="Montserrat" w:hAnsi="Montserrat" w:cs="Montserrat"/>
        </w:rPr>
        <w:t>trơ</w:t>
      </w:r>
      <w:proofErr w:type="spellEnd"/>
      <w:r w:rsidR="0081530A">
        <w:rPr>
          <w:rFonts w:ascii="Montserrat" w:eastAsia="Montserrat" w:hAnsi="Montserrat" w:cs="Montserrat"/>
        </w:rPr>
        <w:t xml:space="preserve">̉ </w:t>
      </w:r>
      <w:proofErr w:type="spellStart"/>
      <w:r w:rsidR="0081530A">
        <w:rPr>
          <w:rFonts w:ascii="Montserrat" w:eastAsia="Montserrat" w:hAnsi="Montserrat" w:cs="Montserrat"/>
        </w:rPr>
        <w:t>nên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hấp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dẫn</w:t>
      </w:r>
      <w:proofErr w:type="spellEnd"/>
      <w:r w:rsidR="0081530A">
        <w:rPr>
          <w:rFonts w:ascii="Montserrat" w:eastAsia="Montserrat" w:hAnsi="Montserrat" w:cs="Montserrat"/>
        </w:rPr>
        <w:t xml:space="preserve"> </w:t>
      </w:r>
      <w:proofErr w:type="spellStart"/>
      <w:r w:rsidR="0081530A">
        <w:rPr>
          <w:rFonts w:ascii="Montserrat" w:eastAsia="Montserrat" w:hAnsi="Montserrat" w:cs="Montserrat"/>
        </w:rPr>
        <w:t>hơn</w:t>
      </w:r>
      <w:proofErr w:type="spellEnd"/>
      <w:r w:rsidR="0081530A">
        <w:rPr>
          <w:rFonts w:ascii="Montserrat" w:eastAsia="Montserrat" w:hAnsi="Montserrat" w:cs="Montserrat"/>
        </w:rPr>
        <w:t>.</w:t>
      </w:r>
    </w:p>
    <w:p w14:paraId="51A8FC03" w14:textId="77777777" w:rsidR="0081530A" w:rsidRPr="0081530A" w:rsidRDefault="0081530A" w:rsidP="0081530A"/>
    <w:p w14:paraId="00000007" w14:textId="0FE6AD05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Mọi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ràng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Còn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cảm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thấy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vấn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>?</w:t>
      </w:r>
    </w:p>
    <w:p w14:paraId="1F884FE4" w14:textId="4F1AA4B5" w:rsidR="0081530A" w:rsidRPr="0081530A" w:rsidRDefault="0081530A" w:rsidP="0081530A">
      <w:pPr>
        <w:pStyle w:val="ListParagraph"/>
        <w:numPr>
          <w:ilvl w:val="0"/>
          <w:numId w:val="2"/>
        </w:numPr>
      </w:pPr>
      <w:proofErr w:type="spellStart"/>
      <w:r>
        <w:t>Mọi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ràng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rèn</w:t>
      </w:r>
      <w:proofErr w:type="spellEnd"/>
      <w:r>
        <w:t xml:space="preserve"> </w:t>
      </w:r>
      <w:proofErr w:type="spellStart"/>
      <w:r>
        <w:t>luyện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nữa</w:t>
      </w:r>
      <w:proofErr w:type="spellEnd"/>
      <w:r>
        <w:t>.</w:t>
      </w:r>
    </w:p>
    <w:p w14:paraId="00000009" w14:textId="4C2D9F4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mẻ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với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? </w:t>
      </w:r>
      <w:proofErr w:type="spellStart"/>
      <w:r>
        <w:rPr>
          <w:rFonts w:ascii="Montserrat" w:eastAsia="Montserrat" w:hAnsi="Montserrat" w:cs="Montserrat"/>
        </w:rPr>
        <w:t>Nó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khiến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thay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đổi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nghĩ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việc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đó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từ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trước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tới</w:t>
      </w:r>
      <w:proofErr w:type="spellEnd"/>
      <w:r>
        <w:rPr>
          <w:rFonts w:ascii="Montserrat" w:eastAsia="Montserrat" w:hAnsi="Montserrat" w:cs="Montserrat"/>
        </w:rPr>
        <w:t xml:space="preserve"> nay hay </w:t>
      </w:r>
      <w:proofErr w:type="spellStart"/>
      <w:r>
        <w:rPr>
          <w:rFonts w:ascii="Montserrat" w:eastAsia="Montserrat" w:hAnsi="Montserrat" w:cs="Montserrat"/>
        </w:rPr>
        <w:t>không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D443360" w14:textId="6391053A" w:rsidR="0081530A" w:rsidRPr="0081530A" w:rsidRDefault="0081530A" w:rsidP="0081530A">
      <w:pPr>
        <w:pStyle w:val="ListParagraph"/>
        <w:numPr>
          <w:ilvl w:val="0"/>
          <w:numId w:val="2"/>
        </w:numPr>
      </w:pPr>
      <w:proofErr w:type="spellStart"/>
      <w:r>
        <w:t>Điều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mẻ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than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thật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mắt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Css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lạ </w:t>
      </w:r>
      <w:proofErr w:type="spellStart"/>
      <w:r>
        <w:t>vê</w:t>
      </w:r>
      <w:proofErr w:type="spellEnd"/>
      <w:r>
        <w:t xml:space="preserve">̀ 1 </w:t>
      </w:r>
      <w:proofErr w:type="spellStart"/>
      <w:r>
        <w:t>lĩnh</w:t>
      </w:r>
      <w:proofErr w:type="spellEnd"/>
      <w:r>
        <w:t xml:space="preserve"> </w:t>
      </w:r>
      <w:proofErr w:type="spellStart"/>
      <w:r>
        <w:t>vực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đẹp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CSS.</w:t>
      </w:r>
    </w:p>
    <w:p w14:paraId="0000000B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sẽ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tìm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hiểu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thêm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chủ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đề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này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000000C" w14:textId="1D09EB73" w:rsidR="008A04E5" w:rsidRPr="00302F09" w:rsidRDefault="00302F09" w:rsidP="00302F09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Yes, </w:t>
      </w:r>
      <w:proofErr w:type="spellStart"/>
      <w:r>
        <w:rPr>
          <w:rFonts w:ascii="Montserrat" w:eastAsia="Montserrat" w:hAnsi="Montserrat" w:cs="Montserrat"/>
        </w:rPr>
        <w:t>điều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là </w:t>
      </w:r>
      <w:proofErr w:type="spellStart"/>
      <w:r>
        <w:rPr>
          <w:rFonts w:ascii="Montserrat" w:eastAsia="Montserrat" w:hAnsi="Montserrat" w:cs="Montserrat"/>
        </w:rPr>
        <w:t>chắc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chắn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rồi</w:t>
      </w:r>
      <w:proofErr w:type="spellEnd"/>
      <w:r>
        <w:rPr>
          <w:rFonts w:ascii="Montserrat" w:eastAsia="Montserrat" w:hAnsi="Montserrat" w:cs="Montserrat"/>
        </w:rPr>
        <w:t xml:space="preserve"> </w:t>
      </w:r>
      <w:r w:rsidR="0081530A">
        <w:rPr>
          <w:rFonts w:ascii="Montserrat" w:eastAsia="Montserrat" w:hAnsi="Montserrat" w:cs="Montserrat"/>
        </w:rPr>
        <w:t>!</w:t>
      </w:r>
      <w:proofErr w:type="gramEnd"/>
    </w:p>
    <w:p w14:paraId="0000000D" w14:textId="209A51ED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Mô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tả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ít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nhất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một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mối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hệ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trải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nghiệm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giữa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được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những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ngoài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đời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sống</w:t>
      </w:r>
      <w:proofErr w:type="spellEnd"/>
      <w:r>
        <w:rPr>
          <w:rFonts w:ascii="Montserrat" w:eastAsia="Montserrat" w:hAnsi="Montserrat" w:cs="Montserrat"/>
        </w:rPr>
        <w:t xml:space="preserve">: </w:t>
      </w:r>
    </w:p>
    <w:p w14:paraId="5B45BEF2" w14:textId="7897A7AB" w:rsidR="0081530A" w:rsidRPr="0081530A" w:rsidRDefault="0081530A" w:rsidP="0081530A">
      <w:pPr>
        <w:pStyle w:val="ListParagraph"/>
        <w:numPr>
          <w:ilvl w:val="0"/>
          <w:numId w:val="1"/>
        </w:numPr>
      </w:pPr>
      <w:proofErr w:type="spellStart"/>
      <w:r>
        <w:t>Mặc</w:t>
      </w:r>
      <w:proofErr w:type="spellEnd"/>
      <w:r>
        <w:t xml:space="preserve"> dù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, </w:t>
      </w:r>
      <w:proofErr w:type="spellStart"/>
      <w:r>
        <w:t>bản</w:t>
      </w:r>
      <w:proofErr w:type="spellEnd"/>
      <w:r>
        <w:t xml:space="preserve"> than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chậm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trải</w:t>
      </w:r>
      <w:proofErr w:type="spellEnd"/>
      <w:r>
        <w:t xml:space="preserve"> </w:t>
      </w:r>
      <w:proofErr w:type="spellStart"/>
      <w:r>
        <w:t>nghiệm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lĩnh</w:t>
      </w:r>
      <w:proofErr w:type="spellEnd"/>
      <w:r>
        <w:t xml:space="preserve"> </w:t>
      </w:r>
      <w:proofErr w:type="spellStart"/>
      <w:r>
        <w:t>vực</w:t>
      </w:r>
      <w:proofErr w:type="spellEnd"/>
      <w:r>
        <w:t xml:space="preserve"> bao la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sáng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ở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sáng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ra.</w:t>
      </w:r>
    </w:p>
    <w:p w14:paraId="0000000F" w14:textId="77777777" w:rsidR="008A04E5" w:rsidRDefault="001B7D3D">
      <w:pPr>
        <w:pStyle w:val="Heading1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Bạn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định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vận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dụng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điều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gì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thực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tiễn</w:t>
      </w:r>
      <w:proofErr w:type="spellEnd"/>
      <w:r>
        <w:rPr>
          <w:rFonts w:ascii="Montserrat" w:eastAsia="Montserrat" w:hAnsi="Montserrat" w:cs="Montserrat"/>
        </w:rPr>
        <w:t xml:space="preserve">? </w:t>
      </w:r>
    </w:p>
    <w:p w14:paraId="00000010" w14:textId="3A09FDDF" w:rsidR="008A04E5" w:rsidRPr="0013690F" w:rsidRDefault="0013690F" w:rsidP="0013690F">
      <w:pPr>
        <w:pStyle w:val="ListParagraph"/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Cô</w:t>
      </w:r>
      <w:proofErr w:type="spellEnd"/>
      <w:r>
        <w:rPr>
          <w:rFonts w:ascii="Montserrat" w:eastAsia="Montserrat" w:hAnsi="Montserrat" w:cs="Montserrat"/>
        </w:rPr>
        <w:t xml:space="preserve">́ </w:t>
      </w:r>
      <w:proofErr w:type="spellStart"/>
      <w:r>
        <w:rPr>
          <w:rFonts w:ascii="Montserrat" w:eastAsia="Montserrat" w:hAnsi="Montserrat" w:cs="Montserrat"/>
        </w:rPr>
        <w:t>gắng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học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tập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thật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tốt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này</w:t>
      </w:r>
      <w:proofErr w:type="spellEnd"/>
      <w:r>
        <w:rPr>
          <w:rFonts w:ascii="Montserrat" w:eastAsia="Montserrat" w:hAnsi="Montserrat" w:cs="Montserrat"/>
        </w:rPr>
        <w:t xml:space="preserve"> có </w:t>
      </w:r>
      <w:proofErr w:type="spellStart"/>
      <w:r>
        <w:rPr>
          <w:rFonts w:ascii="Montserrat" w:eastAsia="Montserrat" w:hAnsi="Montserrat" w:cs="Montserrat"/>
        </w:rPr>
        <w:t>thê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vận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đê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trơ</w:t>
      </w:r>
      <w:proofErr w:type="spellEnd"/>
      <w:r>
        <w:rPr>
          <w:rFonts w:ascii="Montserrat" w:eastAsia="Montserrat" w:hAnsi="Montserrat" w:cs="Montserrat"/>
        </w:rPr>
        <w:t xml:space="preserve">̉ </w:t>
      </w:r>
      <w:proofErr w:type="spellStart"/>
      <w:r>
        <w:rPr>
          <w:rFonts w:ascii="Montserrat" w:eastAsia="Montserrat" w:hAnsi="Montserrat" w:cs="Montserrat"/>
        </w:rPr>
        <w:t>thành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người</w:t>
      </w:r>
      <w:proofErr w:type="spellEnd"/>
      <w:r>
        <w:rPr>
          <w:rFonts w:ascii="Montserrat" w:eastAsia="Montserrat" w:hAnsi="Montserrat" w:cs="Montserrat"/>
        </w:rPr>
        <w:t xml:space="preserve"> có </w:t>
      </w:r>
      <w:proofErr w:type="spellStart"/>
      <w:r>
        <w:rPr>
          <w:rFonts w:ascii="Montserrat" w:eastAsia="Montserrat" w:hAnsi="Montserrat" w:cs="Montserrat"/>
        </w:rPr>
        <w:t>ích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xa</w:t>
      </w:r>
      <w:proofErr w:type="spellEnd"/>
      <w:r>
        <w:rPr>
          <w:rFonts w:ascii="Montserrat" w:eastAsia="Montserrat" w:hAnsi="Montserrat" w:cs="Montserrat"/>
        </w:rPr>
        <w:t xml:space="preserve">̃ </w:t>
      </w:r>
      <w:proofErr w:type="spellStart"/>
      <w:r>
        <w:rPr>
          <w:rFonts w:ascii="Montserrat" w:eastAsia="Montserrat" w:hAnsi="Montserrat" w:cs="Montserrat"/>
        </w:rPr>
        <w:t>hội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cty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mình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làm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hoặc</w:t>
      </w:r>
      <w:proofErr w:type="spellEnd"/>
      <w:r>
        <w:rPr>
          <w:rFonts w:ascii="Montserrat" w:eastAsia="Montserrat" w:hAnsi="Montserrat" w:cs="Montserrat"/>
        </w:rPr>
        <w:t xml:space="preserve"> cá </w:t>
      </w:r>
      <w:proofErr w:type="spellStart"/>
      <w:r>
        <w:rPr>
          <w:rFonts w:ascii="Montserrat" w:eastAsia="Montserrat" w:hAnsi="Montserrat" w:cs="Montserrat"/>
        </w:rPr>
        <w:t>nhân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nào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đo</w:t>
      </w:r>
      <w:proofErr w:type="spellEnd"/>
      <w:r>
        <w:rPr>
          <w:rFonts w:ascii="Montserrat" w:eastAsia="Montserrat" w:hAnsi="Montserrat" w:cs="Montserrat"/>
        </w:rPr>
        <w:t>́.</w:t>
      </w:r>
      <w:bookmarkStart w:id="1" w:name="_GoBack"/>
      <w:bookmarkEnd w:id="1"/>
    </w:p>
    <w:sectPr w:rsidR="008A04E5" w:rsidRPr="001369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427B6" w14:textId="77777777" w:rsidR="007A4230" w:rsidRDefault="007A4230">
      <w:pPr>
        <w:spacing w:after="0" w:line="240" w:lineRule="auto"/>
      </w:pPr>
      <w:r>
        <w:separator/>
      </w:r>
    </w:p>
  </w:endnote>
  <w:endnote w:type="continuationSeparator" w:id="0">
    <w:p w14:paraId="1458B328" w14:textId="77777777" w:rsidR="007A4230" w:rsidRDefault="007A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3" w14:textId="4B1592CD" w:rsidR="008A04E5" w:rsidRDefault="001B7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02F09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8A04E5" w:rsidRDefault="008A04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B757" w14:textId="77777777" w:rsidR="007A4230" w:rsidRDefault="007A4230">
      <w:pPr>
        <w:spacing w:after="0" w:line="240" w:lineRule="auto"/>
      </w:pPr>
      <w:r>
        <w:separator/>
      </w:r>
    </w:p>
  </w:footnote>
  <w:footnote w:type="continuationSeparator" w:id="0">
    <w:p w14:paraId="4BF8282C" w14:textId="77777777" w:rsidR="007A4230" w:rsidRDefault="007A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8A04E5" w:rsidRDefault="001B7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8A04E5" w:rsidRDefault="008A04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20C4"/>
    <w:multiLevelType w:val="hybridMultilevel"/>
    <w:tmpl w:val="EE14F5C2"/>
    <w:lvl w:ilvl="0" w:tplc="26F026B8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17C9"/>
    <w:multiLevelType w:val="hybridMultilevel"/>
    <w:tmpl w:val="759E967C"/>
    <w:lvl w:ilvl="0" w:tplc="D4B85912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E5"/>
    <w:rsid w:val="0013690F"/>
    <w:rsid w:val="001B7D3D"/>
    <w:rsid w:val="00302F09"/>
    <w:rsid w:val="007A4230"/>
    <w:rsid w:val="0081530A"/>
    <w:rsid w:val="008A04E5"/>
    <w:rsid w:val="00B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BD3"/>
  <w15:docId w15:val="{C8A39545-DE7E-400A-AAF3-807AE1A5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Administrator</cp:lastModifiedBy>
  <cp:revision>3</cp:revision>
  <dcterms:created xsi:type="dcterms:W3CDTF">2023-02-01T03:00:00Z</dcterms:created>
  <dcterms:modified xsi:type="dcterms:W3CDTF">2023-02-07T06:42:00Z</dcterms:modified>
</cp:coreProperties>
</file>